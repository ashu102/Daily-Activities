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Soundarya R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&amp;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4al17cs096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Cloud Computing with AWS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 Academy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Statement:2programs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http://github.com/ashu102/Daily-Activities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ins w:author="soundarya R" w:id="0" w:date="2020-06-11T15:10:38Z">
        <w:r w:rsidDel="00000000" w:rsidR="00000000" w:rsidRPr="00000000">
          <w:rPr>
            <w:rFonts w:ascii="Arial Black" w:cs="Arial Black" w:eastAsia="Arial Black" w:hAnsi="Arial Black"/>
            <w:sz w:val="24"/>
            <w:szCs w:val="24"/>
          </w:rPr>
          <w:drawing>
            <wp:inline distB="114300" distT="114300" distL="114300" distR="114300">
              <wp:extent cx="3367088" cy="7468352"/>
              <wp:effectExtent b="0" l="0" r="0" t="0"/>
              <wp:docPr id="2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67088" cy="746835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color w:val="24292e"/>
          <w:sz w:val="21"/>
          <w:szCs w:val="21"/>
          <w:highlight w:val="white"/>
          <w:rtl w:val="0"/>
        </w:rPr>
        <w:t xml:space="preserve">Write a python function that converts a string to all uppercase, provided it contains at least 2 uppercase characters in the first 4 characters. Else print the string as it is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962275" cy="375761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Python Program to find the average of all Items in a Dictionary Step1: Get the name as key and marks as value for n students Step2: find the average of the marks of all the students and print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710238" cy="373361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73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